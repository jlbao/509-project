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1E" w:rsidRDefault="00732BDE" w:rsidP="00732BDE">
      <w:pPr>
        <w:pStyle w:val="Heading1"/>
      </w:pPr>
      <w:r>
        <w:t xml:space="preserve">Lesson </w:t>
      </w:r>
      <w:proofErr w:type="gramStart"/>
      <w:r>
        <w:t>2 :</w:t>
      </w:r>
      <w:proofErr w:type="gramEnd"/>
      <w:r>
        <w:t xml:space="preserve"> CS 509 Design of Software Systems</w:t>
      </w:r>
    </w:p>
    <w:p w:rsidR="00732BDE" w:rsidRDefault="00AB37D7" w:rsidP="00AB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 w:right="720"/>
      </w:pPr>
      <w:r>
        <w:t>Description: Your task is to complete OO Analysis for a small domain. This includes Use Cases and a UML class diagram. This is a paired assignment. You will be given a fully-realized solution on a similar problem that you can use to determine what you will need to accomplish. There will be a number of self-assessment questions on the sample solution that you can use to familiarize yourself with the technique you will be using for your own assignment.</w:t>
      </w:r>
    </w:p>
    <w:p w:rsidR="00AB37D7" w:rsidRDefault="00AB37D7" w:rsidP="00AB37D7">
      <w:pPr>
        <w:pStyle w:val="Heading2"/>
      </w:pPr>
      <w:r>
        <w:t>Detailed Submission Requirements</w:t>
      </w:r>
    </w:p>
    <w:p w:rsidR="00AB37D7" w:rsidRDefault="00AB37D7">
      <w:r>
        <w:t>You shall complete a set of Use Cases, following the standard format described in class and in the Object-Oriented Software Engineering textbook (available in the library).</w:t>
      </w:r>
    </w:p>
    <w:p w:rsidR="00AB37D7" w:rsidRDefault="0038363C">
      <w:pPr>
        <w:rPr>
          <w:ins w:id="0" w:author="George Heineman" w:date="2013-10-03T10:40:00Z"/>
        </w:rPr>
      </w:pPr>
      <w:r>
        <w:t>You shall complete a single UML Class Diagram with all classes to support the use cases. The class diagram shall be composed of classes with defined methods and attributes.</w:t>
      </w:r>
      <w:r w:rsidR="008C5403">
        <w:t xml:space="preserve"> You must use appropriate UML marks for all methods and attributes.</w:t>
      </w:r>
    </w:p>
    <w:p w:rsidR="00BC59FB" w:rsidRDefault="00BC59FB">
      <w:ins w:id="1" w:author="George Heineman" w:date="2013-10-03T10:40:00Z">
        <w:r>
          <w:t xml:space="preserve">You shall produce images of the Forms that you reference in the Use Cases. These forms represent the interaction between the </w:t>
        </w:r>
      </w:ins>
      <w:ins w:id="2" w:author="George Heineman" w:date="2013-10-03T10:41:00Z">
        <w:r>
          <w:t>actor and the system.</w:t>
        </w:r>
      </w:ins>
    </w:p>
    <w:p w:rsidR="0038363C" w:rsidRDefault="0038363C" w:rsidP="0038363C">
      <w:pPr>
        <w:pStyle w:val="Heading2"/>
      </w:pPr>
      <w:r>
        <w:t>Problem Domain</w:t>
      </w:r>
    </w:p>
    <w:p w:rsidR="0038363C" w:rsidRDefault="00A15517">
      <w:r>
        <w:t xml:space="preserve">You are working with a scientist who generates data that </w:t>
      </w:r>
      <w:r w:rsidR="00166E8D">
        <w:t>s</w:t>
      </w:r>
      <w:r>
        <w:t>he would like to visualize using graphs.</w:t>
      </w:r>
      <w:r w:rsidR="00101280">
        <w:t xml:space="preserve"> Given the data set, </w:t>
      </w:r>
      <w:r w:rsidR="00166E8D">
        <w:t>s</w:t>
      </w:r>
      <w:r w:rsidR="00101280">
        <w:t xml:space="preserve">he wants to see the graph(s) on the right. Sometimes </w:t>
      </w:r>
      <w:r w:rsidR="00166E8D">
        <w:t>s</w:t>
      </w:r>
      <w:r w:rsidR="00101280">
        <w:t>he wants a Cartesian plot, but at other times the data represents two series that are to be graphed in columns.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01280" w:rsidTr="007B0489">
        <w:tc>
          <w:tcPr>
            <w:tcW w:w="4788" w:type="dxa"/>
            <w:vMerge w:val="restart"/>
          </w:tcPr>
          <w:p w:rsidR="00101280" w:rsidRDefault="00101280"/>
          <w:p w:rsidR="00101280" w:rsidRPr="007B0489" w:rsidRDefault="007B0489">
            <w:pPr>
              <w:rPr>
                <w:b/>
              </w:rPr>
            </w:pPr>
            <w:r w:rsidRPr="007B0489">
              <w:rPr>
                <w:b/>
              </w:rPr>
              <w:t xml:space="preserve">Sample </w:t>
            </w:r>
            <w:r w:rsidR="00101280" w:rsidRPr="007B0489">
              <w:rPr>
                <w:b/>
              </w:rPr>
              <w:t>Data Set:</w:t>
            </w:r>
          </w:p>
          <w:p w:rsidR="00101280" w:rsidRDefault="00101280"/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101280" w:rsidRPr="00101280" w:rsidTr="007B0489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y</w:t>
                  </w:r>
                </w:p>
              </w:tc>
            </w:tr>
            <w:tr w:rsidR="00101280" w:rsidRPr="00101280" w:rsidTr="0010128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101280" w:rsidRPr="00101280" w:rsidTr="0010128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3.8</w:t>
                  </w:r>
                </w:p>
              </w:tc>
            </w:tr>
            <w:tr w:rsidR="00101280" w:rsidRPr="00101280" w:rsidTr="0010128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</w:p>
              </w:tc>
            </w:tr>
            <w:tr w:rsidR="00101280" w:rsidRPr="00101280" w:rsidTr="0010128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101280" w:rsidRPr="00101280" w:rsidTr="0010128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280" w:rsidRPr="00101280" w:rsidRDefault="00101280" w:rsidP="001012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01280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</w:tr>
          </w:tbl>
          <w:p w:rsidR="00101280" w:rsidRDefault="00101280"/>
        </w:tc>
        <w:tc>
          <w:tcPr>
            <w:tcW w:w="4788" w:type="dxa"/>
          </w:tcPr>
          <w:p w:rsidR="00101280" w:rsidRDefault="00101280">
            <w:r>
              <w:rPr>
                <w:noProof/>
                <w:lang w:eastAsia="zh-CN"/>
              </w:rPr>
              <w:drawing>
                <wp:inline distT="0" distB="0" distL="0" distR="0" wp14:anchorId="574867F5" wp14:editId="0FC8FA93">
                  <wp:extent cx="2389517" cy="21402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872" cy="214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280" w:rsidTr="007B0489">
        <w:tc>
          <w:tcPr>
            <w:tcW w:w="4788" w:type="dxa"/>
            <w:vMerge/>
          </w:tcPr>
          <w:p w:rsidR="00101280" w:rsidRDefault="00101280"/>
        </w:tc>
        <w:tc>
          <w:tcPr>
            <w:tcW w:w="4788" w:type="dxa"/>
          </w:tcPr>
          <w:p w:rsidR="00101280" w:rsidRDefault="00101280">
            <w:r>
              <w:rPr>
                <w:noProof/>
                <w:lang w:eastAsia="zh-CN"/>
              </w:rPr>
              <w:drawing>
                <wp:inline distT="0" distB="0" distL="0" distR="0" wp14:anchorId="170F84C5" wp14:editId="49654A90">
                  <wp:extent cx="2340482" cy="1406106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734" cy="140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280" w:rsidRDefault="00314392" w:rsidP="00314392">
      <w:pPr>
        <w:pStyle w:val="Heading2"/>
      </w:pPr>
      <w:r>
        <w:t>Interactive Input Data</w:t>
      </w:r>
    </w:p>
    <w:p w:rsidR="00314392" w:rsidRDefault="00314392" w:rsidP="00314392">
      <w:r>
        <w:t xml:space="preserve">Sometimes </w:t>
      </w:r>
      <w:r w:rsidR="00166E8D">
        <w:t>s</w:t>
      </w:r>
      <w:r>
        <w:t>he wants to interactively create a data set by entering in the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values one at a time. When doing so, </w:t>
      </w:r>
      <w:r w:rsidR="00166E8D">
        <w:t>s</w:t>
      </w:r>
      <w:r>
        <w:t xml:space="preserve">he may make mistakes typing in the values, so </w:t>
      </w:r>
      <w:r w:rsidR="00166E8D">
        <w:t>s</w:t>
      </w:r>
      <w:r>
        <w:t>he needs to be able to edit (or delete) any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values that are currently in the data set.</w:t>
      </w:r>
      <w:ins w:id="3" w:author="George Heineman" w:date="2013-10-03T10:41:00Z">
        <w:r w:rsidR="00BC59FB">
          <w:t xml:space="preserve"> No Data Set can have more than 2048 (</w:t>
        </w:r>
        <w:proofErr w:type="spellStart"/>
        <w:r w:rsidR="00BC59FB">
          <w:t>x</w:t>
        </w:r>
        <w:proofErr w:type="gramStart"/>
        <w:r w:rsidR="00BC59FB">
          <w:t>,y</w:t>
        </w:r>
        <w:proofErr w:type="spellEnd"/>
        <w:proofErr w:type="gramEnd"/>
        <w:r w:rsidR="00BC59FB">
          <w:t>) values.</w:t>
        </w:r>
      </w:ins>
    </w:p>
    <w:p w:rsidR="00BC59FB" w:rsidRDefault="00BC59FB" w:rsidP="00314392">
      <w:pPr>
        <w:pStyle w:val="Heading2"/>
        <w:rPr>
          <w:ins w:id="4" w:author="George Heineman" w:date="2013-10-03T10:44:00Z"/>
        </w:rPr>
      </w:pPr>
      <w:ins w:id="5" w:author="George Heineman" w:date="2013-10-03T10:44:00Z">
        <w:r>
          <w:t>Saving Data Sets</w:t>
        </w:r>
      </w:ins>
    </w:p>
    <w:p w:rsidR="00BC59FB" w:rsidRPr="00BC59FB" w:rsidRDefault="00BC59FB">
      <w:pPr>
        <w:rPr>
          <w:ins w:id="6" w:author="George Heineman" w:date="2013-10-03T10:44:00Z"/>
        </w:rPr>
        <w:pPrChange w:id="7" w:author="George Heineman" w:date="2013-10-03T10:44:00Z">
          <w:pPr>
            <w:pStyle w:val="Heading2"/>
          </w:pPr>
        </w:pPrChange>
      </w:pPr>
      <w:ins w:id="8" w:author="George Heineman" w:date="2013-10-03T10:44:00Z">
        <w:r>
          <w:t>The scientist wants to be able to store a given data set to a file for later access.</w:t>
        </w:r>
      </w:ins>
    </w:p>
    <w:p w:rsidR="00314392" w:rsidRDefault="00314392" w:rsidP="00314392">
      <w:pPr>
        <w:pStyle w:val="Heading2"/>
      </w:pPr>
      <w:r>
        <w:t>Stored Data Set in File</w:t>
      </w:r>
    </w:p>
    <w:p w:rsidR="00314392" w:rsidRDefault="00314392" w:rsidP="00101280">
      <w:r>
        <w:t xml:space="preserve">Sometimes the data is already stored in a file which is a comma-separated set of values. </w:t>
      </w:r>
      <w:r w:rsidR="00166E8D">
        <w:t>Sh</w:t>
      </w:r>
      <w:r>
        <w:t xml:space="preserve">e wants to be able to load up a given data set as found in a file. </w:t>
      </w:r>
      <w:r w:rsidRPr="00ED536C">
        <w:rPr>
          <w:b/>
          <w:strike/>
          <w:rPrChange w:id="9" w:author="George Heineman" w:date="2013-10-03T12:16:00Z">
            <w:rPr>
              <w:b/>
            </w:rPr>
          </w:rPrChange>
        </w:rPr>
        <w:t>Note: You may be aware that Java often restricts access to files but you can place the data sets within your ~/</w:t>
      </w:r>
      <w:proofErr w:type="spellStart"/>
      <w:r w:rsidRPr="00ED536C">
        <w:rPr>
          <w:b/>
          <w:strike/>
          <w:rPrChange w:id="10" w:author="George Heineman" w:date="2013-10-03T12:16:00Z">
            <w:rPr>
              <w:b/>
            </w:rPr>
          </w:rPrChange>
        </w:rPr>
        <w:t>public_html</w:t>
      </w:r>
      <w:proofErr w:type="spellEnd"/>
      <w:r w:rsidRPr="00ED536C">
        <w:rPr>
          <w:b/>
          <w:strike/>
          <w:rPrChange w:id="11" w:author="George Heineman" w:date="2013-10-03T12:16:00Z">
            <w:rPr>
              <w:b/>
            </w:rPr>
          </w:rPrChange>
        </w:rPr>
        <w:t xml:space="preserve"> directory on the CCC machines and a Java application can retrieve it</w:t>
      </w:r>
      <w:r>
        <w:t>.</w:t>
      </w:r>
      <w:ins w:id="12" w:author="George Heineman" w:date="2013-10-03T10:41:00Z">
        <w:r w:rsidR="00BC59FB">
          <w:t xml:space="preserve"> If loading a Data Set with more than 2048 (</w:t>
        </w:r>
        <w:proofErr w:type="spellStart"/>
        <w:r w:rsidR="00BC59FB">
          <w:t>x</w:t>
        </w:r>
        <w:proofErr w:type="gramStart"/>
        <w:r w:rsidR="00BC59FB">
          <w:t>,y</w:t>
        </w:r>
        <w:proofErr w:type="spellEnd"/>
        <w:proofErr w:type="gramEnd"/>
        <w:r w:rsidR="00BC59FB">
          <w:t>) values, all other values are ignored.</w:t>
        </w:r>
      </w:ins>
      <w:ins w:id="13" w:author="George Heineman" w:date="2013-10-03T12:16:00Z">
        <w:r w:rsidR="00ED536C">
          <w:t xml:space="preserve"> The Scientist can request to </w:t>
        </w:r>
      </w:ins>
      <w:ins w:id="14" w:author="George Heineman" w:date="2013-10-03T12:17:00Z">
        <w:r w:rsidR="00ED536C">
          <w:t xml:space="preserve">load a data set from a file. The Scientist can also store a data set to a file. </w:t>
        </w:r>
        <w:r w:rsidR="00ED536C" w:rsidRPr="00ED536C">
          <w:rPr>
            <w:b/>
            <w:rPrChange w:id="15" w:author="George Heineman" w:date="2013-10-03T12:17:00Z">
              <w:rPr/>
            </w:rPrChange>
          </w:rPr>
          <w:t>N</w:t>
        </w:r>
        <w:bookmarkStart w:id="16" w:name="_GoBack"/>
        <w:bookmarkEnd w:id="16"/>
        <w:r w:rsidR="00ED536C" w:rsidRPr="00ED536C">
          <w:rPr>
            <w:b/>
            <w:rPrChange w:id="17" w:author="George Heineman" w:date="2013-10-03T12:17:00Z">
              <w:rPr/>
            </w:rPrChange>
          </w:rPr>
          <w:t>ote: There no longer is any restriction on File Access</w:t>
        </w:r>
        <w:r w:rsidR="00ED536C">
          <w:t>.</w:t>
        </w:r>
      </w:ins>
    </w:p>
    <w:p w:rsidR="00314392" w:rsidRDefault="00BD0027" w:rsidP="00BD0027">
      <w:pPr>
        <w:pStyle w:val="Heading2"/>
      </w:pPr>
      <w:r>
        <w:t>Output Formats</w:t>
      </w:r>
    </w:p>
    <w:p w:rsidR="00BD0027" w:rsidRDefault="00BD0027" w:rsidP="00101280">
      <w:r>
        <w:t>There are two kinds of output formats, Cartesian plots and column formats.</w:t>
      </w:r>
      <w:r w:rsidRPr="00875C19">
        <w:rPr>
          <w:color w:val="FF0000"/>
          <w:rPrChange w:id="18" w:author="Bao, Jialiang" w:date="2013-10-12T14:23:00Z">
            <w:rPr/>
          </w:rPrChange>
        </w:rPr>
        <w:t xml:space="preserve"> </w:t>
      </w:r>
      <w:r w:rsidR="00166E8D" w:rsidRPr="00875C19">
        <w:rPr>
          <w:color w:val="FF0000"/>
          <w:rPrChange w:id="19" w:author="Bao, Jialiang" w:date="2013-10-12T14:23:00Z">
            <w:rPr/>
          </w:rPrChange>
        </w:rPr>
        <w:t>Sh</w:t>
      </w:r>
      <w:r w:rsidRPr="00875C19">
        <w:rPr>
          <w:color w:val="FF0000"/>
          <w:rPrChange w:id="20" w:author="Bao, Jialiang" w:date="2013-10-12T14:23:00Z">
            <w:rPr/>
          </w:rPrChange>
        </w:rPr>
        <w:t>e wants to be able to switch b</w:t>
      </w:r>
      <w:r w:rsidR="00304351" w:rsidRPr="00875C19">
        <w:rPr>
          <w:color w:val="FF0000"/>
          <w:rPrChange w:id="21" w:author="Bao, Jialiang" w:date="2013-10-12T14:23:00Z">
            <w:rPr/>
          </w:rPrChange>
        </w:rPr>
        <w:t xml:space="preserve">etween these two formats easily. </w:t>
      </w:r>
      <w:r w:rsidR="00304351">
        <w:t>In the Cartesian plot, she sometimes also wants to compute a</w:t>
      </w:r>
      <w:r w:rsidR="00462C29">
        <w:t>nd draw a</w:t>
      </w:r>
      <w:r w:rsidR="00304351">
        <w:t xml:space="preserve"> trend line using Simple Linear Regression (</w:t>
      </w:r>
      <w:ins w:id="22" w:author="George Heineman" w:date="2013-10-03T10:42:00Z">
        <w:r w:rsidR="00BC59FB">
          <w:fldChar w:fldCharType="begin"/>
        </w:r>
        <w:r w:rsidR="00BC59FB">
          <w:instrText xml:space="preserve"> HYPERLINK "</w:instrText>
        </w:r>
      </w:ins>
      <w:r w:rsidR="00BC59FB" w:rsidRPr="00304351">
        <w:instrText>http://en.wikipedia.org/wiki/Simple_linear_regression</w:instrText>
      </w:r>
      <w:ins w:id="23" w:author="George Heineman" w:date="2013-10-03T10:42:00Z">
        <w:r w:rsidR="00BC59FB">
          <w:instrText xml:space="preserve">" </w:instrText>
        </w:r>
        <w:r w:rsidR="00BC59FB">
          <w:fldChar w:fldCharType="separate"/>
        </w:r>
      </w:ins>
      <w:r w:rsidR="00BC59FB" w:rsidRPr="00610C57">
        <w:rPr>
          <w:rStyle w:val="Hyperlink"/>
        </w:rPr>
        <w:t>http://en.wikipedia.org/wiki/Simple_linear_regression</w:t>
      </w:r>
      <w:ins w:id="24" w:author="George Heineman" w:date="2013-10-03T10:42:00Z">
        <w:r w:rsidR="00BC59FB">
          <w:fldChar w:fldCharType="end"/>
        </w:r>
      </w:ins>
      <w:r w:rsidR="00304351">
        <w:t>).</w:t>
      </w:r>
      <w:ins w:id="25" w:author="George Heineman" w:date="2013-10-03T10:42:00Z">
        <w:r w:rsidR="00BC59FB">
          <w:t xml:space="preserve"> When the Trend Line is computed, the equation represented by that Trend Line must be made visible to the scientist. The scientist also wants to be able to </w:t>
        </w:r>
      </w:ins>
      <w:ins w:id="26" w:author="George Heineman" w:date="2013-10-03T10:43:00Z">
        <w:r w:rsidR="00BC59FB">
          <w:t>“hide” or “show” the horizontal background lines on both Cartesian and column charts. The scientist also wants to be able to “hide” or “show” the values shown on the X</w:t>
        </w:r>
      </w:ins>
      <w:ins w:id="27" w:author="George Heineman" w:date="2013-10-03T10:44:00Z">
        <w:r w:rsidR="00BC59FB">
          <w:t>/Y Axes.</w:t>
        </w:r>
      </w:ins>
    </w:p>
    <w:p w:rsidR="00195C50" w:rsidRDefault="00195C50" w:rsidP="00195C50">
      <w:pPr>
        <w:pStyle w:val="Heading2"/>
      </w:pPr>
      <w:r>
        <w:t>Forms to Develop</w:t>
      </w:r>
    </w:p>
    <w:p w:rsidR="00195C50" w:rsidRDefault="00195C50" w:rsidP="00101280">
      <w:r>
        <w:t xml:space="preserve">Based upon the lecture given on 9-24-2013 you should devise a set of appropriate </w:t>
      </w:r>
      <w:r w:rsidR="004A4AEE">
        <w:t xml:space="preserve">GUI </w:t>
      </w:r>
      <w:r>
        <w:t xml:space="preserve">forms to govern the execution of this application. </w:t>
      </w:r>
      <w:r w:rsidR="004A4AEE">
        <w:t>I do not want to pre-specify any layout or format, but rather want you to develop ones appropriate for the task at hand.</w:t>
      </w:r>
    </w:p>
    <w:p w:rsidR="004A4AEE" w:rsidRPr="00314392" w:rsidRDefault="004A4AEE" w:rsidP="00101280">
      <w:r>
        <w:t>With your use cases you must submit sample “screen shots” (pencil drawings are fine) of what the GUI will look like.</w:t>
      </w:r>
      <w:r w:rsidR="00166E8D">
        <w:t xml:space="preserve"> </w:t>
      </w:r>
    </w:p>
    <w:sectPr w:rsidR="004A4AEE" w:rsidRPr="003143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6C" w:rsidRDefault="00E13D6C" w:rsidP="001D0AEB">
      <w:pPr>
        <w:spacing w:after="0" w:line="240" w:lineRule="auto"/>
      </w:pPr>
      <w:r>
        <w:separator/>
      </w:r>
    </w:p>
  </w:endnote>
  <w:endnote w:type="continuationSeparator" w:id="0">
    <w:p w:rsidR="00E13D6C" w:rsidRDefault="00E13D6C" w:rsidP="001D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6C" w:rsidRDefault="00E13D6C" w:rsidP="001D0AEB">
      <w:pPr>
        <w:spacing w:after="0" w:line="240" w:lineRule="auto"/>
      </w:pPr>
      <w:r>
        <w:separator/>
      </w:r>
    </w:p>
  </w:footnote>
  <w:footnote w:type="continuationSeparator" w:id="0">
    <w:p w:rsidR="00E13D6C" w:rsidRDefault="00E13D6C" w:rsidP="001D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AEB" w:rsidRDefault="001D0AEB">
    <w:pPr>
      <w:pStyle w:val="Header"/>
    </w:pPr>
    <w:r>
      <w:t>© 2013, George T. Heineman</w:t>
    </w:r>
    <w:r>
      <w:tab/>
      <w:t>CS509 Fall 2013</w:t>
    </w:r>
    <w:ins w:id="28" w:author="George Heineman" w:date="2013-10-03T10:40:00Z">
      <w:r w:rsidR="00BC59FB">
        <w:t xml:space="preserve"> (Revised)</w:t>
      </w:r>
    </w:ins>
    <w:r>
      <w:tab/>
      <w:t>Lesson 2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o, Jialiang">
    <w15:presenceInfo w15:providerId="AD" w15:userId="S-1-5-21-1029987154-1330733110-326569147-93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DE"/>
    <w:rsid w:val="0006461E"/>
    <w:rsid w:val="00101280"/>
    <w:rsid w:val="00166E8D"/>
    <w:rsid w:val="00195C50"/>
    <w:rsid w:val="001D0AEB"/>
    <w:rsid w:val="00304351"/>
    <w:rsid w:val="00314392"/>
    <w:rsid w:val="00370122"/>
    <w:rsid w:val="0038363C"/>
    <w:rsid w:val="00462C29"/>
    <w:rsid w:val="004A4AEE"/>
    <w:rsid w:val="00732BDE"/>
    <w:rsid w:val="007B0489"/>
    <w:rsid w:val="00875C19"/>
    <w:rsid w:val="00897B72"/>
    <w:rsid w:val="008C5403"/>
    <w:rsid w:val="00A15517"/>
    <w:rsid w:val="00AB37D7"/>
    <w:rsid w:val="00BC59FB"/>
    <w:rsid w:val="00BD0027"/>
    <w:rsid w:val="00CE5865"/>
    <w:rsid w:val="00E13D6C"/>
    <w:rsid w:val="00E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314EB-B5C8-47B9-9E33-249CC33C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0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EB"/>
  </w:style>
  <w:style w:type="paragraph" w:styleId="Footer">
    <w:name w:val="footer"/>
    <w:basedOn w:val="Normal"/>
    <w:link w:val="FooterChar"/>
    <w:uiPriority w:val="99"/>
    <w:unhideWhenUsed/>
    <w:rsid w:val="001D0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EB"/>
  </w:style>
  <w:style w:type="character" w:styleId="Hyperlink">
    <w:name w:val="Hyperlink"/>
    <w:basedOn w:val="DefaultParagraphFont"/>
    <w:uiPriority w:val="99"/>
    <w:unhideWhenUsed/>
    <w:rsid w:val="00BC5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CC911-9BB1-4F2D-954A-01ACF2A1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Bao, Jialiang</cp:lastModifiedBy>
  <cp:revision>3</cp:revision>
  <dcterms:created xsi:type="dcterms:W3CDTF">2013-10-03T16:19:00Z</dcterms:created>
  <dcterms:modified xsi:type="dcterms:W3CDTF">2013-10-12T21:49:00Z</dcterms:modified>
</cp:coreProperties>
</file>